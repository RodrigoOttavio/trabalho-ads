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Pesquisa trabalhos relacionados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Adriano Junior Melo, Rodrigo Ottávio , Luiz Henrique, Lucas Santos, Clayton Guimarães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Centro universitário Una Barreiro(MG)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orient="portrait"/>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05">
      <w:pPr>
        <w:numPr>
          <w:ilvl w:val="0"/>
          <w:numId w:val="1"/>
        </w:numPr>
        <w:tabs>
          <w:tab w:val="left" w:pos="720"/>
        </w:tabs>
        <w:ind w:left="675" w:hanging="360"/>
        <w:jc w:val="left"/>
        <w:rPr>
          <w:b w:val="1"/>
          <w:color w:val="333333"/>
          <w:sz w:val="32"/>
          <w:szCs w:val="32"/>
        </w:rPr>
      </w:pPr>
      <w:r w:rsidDel="00000000" w:rsidR="00000000" w:rsidRPr="00000000">
        <w:rPr>
          <w:b w:val="1"/>
          <w:color w:val="333333"/>
          <w:sz w:val="32"/>
          <w:szCs w:val="32"/>
          <w:vertAlign w:val="baseline"/>
          <w:rtl w:val="0"/>
        </w:rPr>
        <w:t xml:space="preserve">Introdução Dificuldade do pescador</w:t>
      </w:r>
    </w:p>
    <w:p w:rsidR="00000000" w:rsidDel="00000000" w:rsidP="00000000" w:rsidRDefault="00000000" w:rsidRPr="00000000" w14:paraId="00000006">
      <w:pPr>
        <w:tabs>
          <w:tab w:val="left" w:pos="720"/>
        </w:tabs>
        <w:ind w:left="361" w:firstLine="0"/>
        <w:rPr>
          <w:vertAlign w:val="baseline"/>
        </w:rPr>
      </w:pPr>
      <w:r w:rsidDel="00000000" w:rsidR="00000000" w:rsidRPr="00000000">
        <w:rPr>
          <w:vertAlign w:val="baseline"/>
          <w:rtl w:val="0"/>
        </w:rPr>
        <w:t xml:space="preserve">O território brasileiro é o maior país da América do sul e da região da América Latina, sendo o quinto maior do mundo em área territorial (equivalente a 47,3% do território sul-americano) e sexto em população (com mais de 210 milhões de habitantes). Sendo um país com uma vasta área territorial, as indústrias ficam posicionadas na região sudoeste do país, onde tem mais oportunidades de empregos, e onde gera a maior receita. Os estados mais afastado desses centros urbanos, não conseguem ter a mesma riqueza, sendo assim seus meios de trabalhos são rural, como criação, pecuária, pesca, agricultura, turismo. Como uma forma de poder criar seu sustento, os moradores, fazem e comercializam produtos artesanais como uma forma de poder ganhar dinheiro, tirando seus recursos da natureza que é muito rica.</w:t>
      </w:r>
    </w:p>
    <w:p w:rsidR="00000000" w:rsidDel="00000000" w:rsidP="00000000" w:rsidRDefault="00000000" w:rsidRPr="00000000" w14:paraId="00000007">
      <w:pPr>
        <w:tabs>
          <w:tab w:val="left" w:pos="720"/>
        </w:tabs>
        <w:ind w:left="361" w:firstLine="0"/>
        <w:jc w:val="left"/>
        <w:rPr>
          <w:b w:val="0"/>
          <w:vertAlign w:val="baseline"/>
        </w:rPr>
      </w:pPr>
      <w:r w:rsidDel="00000000" w:rsidR="00000000" w:rsidRPr="00000000">
        <w:rPr>
          <w:b w:val="1"/>
          <w:vertAlign w:val="baseline"/>
          <w:rtl w:val="0"/>
        </w:rPr>
        <w:t xml:space="preserve">Preservação</w:t>
      </w:r>
      <w:r w:rsidDel="00000000" w:rsidR="00000000" w:rsidRPr="00000000">
        <w:rPr>
          <w:rtl w:val="0"/>
        </w:rPr>
      </w:r>
    </w:p>
    <w:p w:rsidR="00000000" w:rsidDel="00000000" w:rsidP="00000000" w:rsidRDefault="00000000" w:rsidRPr="00000000" w14:paraId="00000008">
      <w:pPr>
        <w:tabs>
          <w:tab w:val="left" w:pos="720"/>
        </w:tabs>
        <w:ind w:left="361" w:firstLine="0"/>
        <w:rPr>
          <w:vertAlign w:val="baseline"/>
        </w:rPr>
      </w:pPr>
      <w:r w:rsidDel="00000000" w:rsidR="00000000" w:rsidRPr="00000000">
        <w:rPr>
          <w:vertAlign w:val="baseline"/>
          <w:rtl w:val="0"/>
        </w:rPr>
        <w:t xml:space="preserve">Nosso projeto visa também aumentar a conscientização ambiental dos usuários, segundo nossa pesquisa, a fonte principal dos moradores que vivem perto de lagos e rios, são a pesca é o artesanato, onde eles vendem seus produtos nas capitais de sua região. Pensando nisto, nosso projeto irá auxilia-los na preservação de espécies em extinção, onde que o pescador irá buscar seu sustento na natureza ele também vai retribuir preservando os animais, lagos, rios, plantas.</w:t>
      </w:r>
    </w:p>
    <w:p w:rsidR="00000000" w:rsidDel="00000000" w:rsidP="00000000" w:rsidRDefault="00000000" w:rsidRPr="00000000" w14:paraId="00000009">
      <w:pPr>
        <w:tabs>
          <w:tab w:val="left" w:pos="720"/>
        </w:tabs>
        <w:ind w:left="361" w:firstLine="0"/>
        <w:jc w:val="left"/>
        <w:rPr>
          <w:b w:val="0"/>
          <w:vertAlign w:val="baseline"/>
        </w:rPr>
      </w:pPr>
      <w:r w:rsidDel="00000000" w:rsidR="00000000" w:rsidRPr="00000000">
        <w:rPr>
          <w:b w:val="1"/>
          <w:vertAlign w:val="baseline"/>
          <w:rtl w:val="0"/>
        </w:rPr>
        <w:t xml:space="preserve">Aplicativo</w:t>
      </w:r>
      <w:r w:rsidDel="00000000" w:rsidR="00000000" w:rsidRPr="00000000">
        <w:rPr>
          <w:rtl w:val="0"/>
        </w:rPr>
      </w:r>
    </w:p>
    <w:p w:rsidR="00000000" w:rsidDel="00000000" w:rsidP="00000000" w:rsidRDefault="00000000" w:rsidRPr="00000000" w14:paraId="0000000A">
      <w:pPr>
        <w:tabs>
          <w:tab w:val="left" w:pos="720"/>
        </w:tabs>
        <w:ind w:left="361" w:firstLine="0"/>
        <w:rPr>
          <w:vertAlign w:val="baseline"/>
        </w:rPr>
      </w:pPr>
      <w:r w:rsidDel="00000000" w:rsidR="00000000" w:rsidRPr="00000000">
        <w:rPr>
          <w:vertAlign w:val="baseline"/>
          <w:rtl w:val="0"/>
        </w:rPr>
        <w:t xml:space="preserve">Nossa missão é poder de uma forma simples é pratica, contribuir através do aparelho celular, um dos meios de comunicação mais utilizados do mundo, proporcionar acessibilidade aos pescadores de pequena escala a locais reservados para pesca e fornecendo sugestões ao mercado de pesca, que eles através de um aparelho, vejam possibilidades de aumentar sua renda e de sua região. Através da internet os moradores, terão acesso a uma base de dados, em quais locais ele podem pescar e quis locais a ação humana tem prejudicado o bioma, contribuindo diretamente ao meio ambiente. Onde os peixes poderão se reproduzir aumentando sua população outro ponto importante a se falar, é focado no comercio local, pois nosso aplicativo contribuirá bastante, ligando o produtor artesanal ao potencial cliente. </w:t>
      </w:r>
    </w:p>
    <w:p w:rsidR="00000000" w:rsidDel="00000000" w:rsidP="00000000" w:rsidRDefault="00000000" w:rsidRPr="00000000" w14:paraId="0000000B">
      <w:pPr>
        <w:tabs>
          <w:tab w:val="left" w:pos="720"/>
        </w:tabs>
        <w:ind w:left="361" w:firstLine="0"/>
        <w:jc w:val="left"/>
        <w:rPr>
          <w:b w:val="0"/>
          <w:vertAlign w:val="baseline"/>
        </w:rPr>
      </w:pPr>
      <w:r w:rsidDel="00000000" w:rsidR="00000000" w:rsidRPr="00000000">
        <w:rPr>
          <w:rtl w:val="0"/>
        </w:rPr>
      </w:r>
    </w:p>
    <w:p w:rsidR="00000000" w:rsidDel="00000000" w:rsidP="00000000" w:rsidRDefault="00000000" w:rsidRPr="00000000" w14:paraId="0000000C">
      <w:pPr>
        <w:tabs>
          <w:tab w:val="left" w:pos="720"/>
        </w:tabs>
        <w:jc w:val="center"/>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0D">
      <w:pPr>
        <w:tabs>
          <w:tab w:val="left" w:pos="720"/>
        </w:tabs>
        <w:jc w:val="center"/>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0E">
      <w:pPr>
        <w:tabs>
          <w:tab w:val="left" w:pos="720"/>
        </w:tabs>
        <w:jc w:val="center"/>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0F">
      <w:pPr>
        <w:tabs>
          <w:tab w:val="left" w:pos="720"/>
        </w:tabs>
        <w:jc w:val="center"/>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10">
      <w:pPr>
        <w:tabs>
          <w:tab w:val="left" w:pos="720"/>
        </w:tabs>
        <w:jc w:val="center"/>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11">
      <w:pPr>
        <w:tabs>
          <w:tab w:val="left" w:pos="720"/>
        </w:tabs>
        <w:jc w:val="left"/>
        <w:rPr>
          <w:b w:val="1"/>
          <w:color w:val="333333"/>
          <w:sz w:val="32"/>
          <w:szCs w:val="32"/>
          <w:vertAlign w:val="baseline"/>
        </w:rPr>
      </w:pPr>
      <w:r w:rsidDel="00000000" w:rsidR="00000000" w:rsidRPr="00000000">
        <w:rPr>
          <w:b w:val="1"/>
          <w:color w:val="333333"/>
          <w:sz w:val="32"/>
          <w:szCs w:val="32"/>
          <w:vertAlign w:val="baseline"/>
          <w:rtl w:val="0"/>
        </w:rPr>
        <w:t xml:space="preserve">1.1 Objetivo</w:t>
      </w:r>
    </w:p>
    <w:p w:rsidR="00000000" w:rsidDel="00000000" w:rsidP="00000000" w:rsidRDefault="00000000" w:rsidRPr="00000000" w14:paraId="00000012">
      <w:pPr>
        <w:tabs>
          <w:tab w:val="left" w:pos="720"/>
        </w:tabs>
        <w:jc w:val="center"/>
        <w:rPr>
          <w:rFonts w:ascii="Arial" w:cs="Arial" w:eastAsia="Arial" w:hAnsi="Arial"/>
          <w:b w:val="0"/>
          <w:color w:val="333333"/>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Parados pela </w:t>
      </w:r>
      <w:hyperlink r:id="rId1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pandemia do corona vírus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pescador</w:t>
      </w:r>
      <w:ins w:author="Eu" w:id="0" w:date="2021-05-23T14:47:19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w:t>
        </w:r>
      </w:ins>
      <w:del w:author="Eu" w:id="0" w:date="2021-05-23T14:47:19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delText xml:space="preserve">as</w:delText>
        </w:r>
      </w:de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pescador</w:t>
      </w:r>
      <w:ins w:author="Eu" w:id="1" w:date="2021-05-23T14:47:24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w:t>
        </w:r>
      </w:ins>
      <w:del w:author="Eu" w:id="1" w:date="2021-05-23T14:47:24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delText xml:space="preserve">es</w:delText>
        </w:r>
      </w:de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artesanais não sabem se terão acesso </w:t>
      </w:r>
      <w:hyperlink r:id="rId1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aos R$ 600 do auxílio emergencial para trabalhadores informais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aprovado pelo Senado na segunda-feira (30). Está reportagem mostra uma das várias dificuldades que enfrentam um pescador artesanal, que no meio dessa crise global, seu sustento principal vem sendo prejudicado, pois as pessoas não saem tanto de casa para comprar seus produtos.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Nosso aplicativo vai poder conecta-los com seus clientes, mesmo sem eles saírem de casa, eles poderão ver o quais produtos estão disponíveis para venda, assim recebendo em sua casa. A finalidade é que com a renda que eles recebem do governo, e vendendo seus produtos online, poderão assim, gerar mais renda para si, movimentando a economia local.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Ajudar no combate da pesca ilegal, através do cadastro de sua carteira pesca, que funciona como uma autorização em áreas específicas para pesca, onde somente eles podem ter acessar estes locais e fazer seu trabalho. Contribuindo também para a recuperação de animais em extinção.</w:t>
      </w:r>
    </w:p>
    <w:p w:rsidR="00000000" w:rsidDel="00000000" w:rsidP="00000000" w:rsidRDefault="00000000" w:rsidRPr="00000000" w14:paraId="00000018">
      <w:pPr>
        <w:tabs>
          <w:tab w:val="left" w:pos="720"/>
        </w:tabs>
        <w:rPr>
          <w:vertAlign w:val="baseline"/>
        </w:rPr>
      </w:pPr>
      <w:r w:rsidDel="00000000" w:rsidR="00000000" w:rsidRPr="00000000">
        <w:rPr>
          <w:rtl w:val="0"/>
        </w:rPr>
      </w:r>
    </w:p>
    <w:p w:rsidR="00000000" w:rsidDel="00000000" w:rsidP="00000000" w:rsidRDefault="00000000" w:rsidRPr="00000000" w14:paraId="00000019">
      <w:pPr>
        <w:tabs>
          <w:tab w:val="left" w:pos="720"/>
        </w:tabs>
        <w:jc w:val="left"/>
        <w:rPr>
          <w:b w:val="1"/>
          <w:color w:val="333333"/>
          <w:sz w:val="32"/>
          <w:szCs w:val="32"/>
          <w:vertAlign w:val="baseline"/>
        </w:rPr>
      </w:pPr>
      <w:r w:rsidDel="00000000" w:rsidR="00000000" w:rsidRPr="00000000">
        <w:rPr>
          <w:b w:val="1"/>
          <w:color w:val="333333"/>
          <w:sz w:val="32"/>
          <w:szCs w:val="32"/>
          <w:vertAlign w:val="baseline"/>
          <w:rtl w:val="0"/>
        </w:rPr>
        <w:t xml:space="preserve">1.2 Motivação</w:t>
      </w:r>
    </w:p>
    <w:p w:rsidR="00000000" w:rsidDel="00000000" w:rsidP="00000000" w:rsidRDefault="00000000" w:rsidRPr="00000000" w14:paraId="0000001A">
      <w:pPr>
        <w:tabs>
          <w:tab w:val="left" w:pos="720"/>
        </w:tabs>
        <w:rPr>
          <w:vertAlign w:val="baseline"/>
        </w:rPr>
      </w:pPr>
      <w:r w:rsidDel="00000000" w:rsidR="00000000" w:rsidRPr="00000000">
        <w:rPr>
          <w:rtl w:val="0"/>
        </w:rPr>
      </w:r>
    </w:p>
    <w:p w:rsidR="00000000" w:rsidDel="00000000" w:rsidP="00000000" w:rsidRDefault="00000000" w:rsidRPr="00000000" w14:paraId="0000001B">
      <w:pPr>
        <w:tabs>
          <w:tab w:val="left" w:pos="720"/>
        </w:tabs>
        <w:rPr>
          <w:vertAlign w:val="baseline"/>
        </w:rPr>
      </w:pPr>
      <w:r w:rsidDel="00000000" w:rsidR="00000000" w:rsidRPr="00000000">
        <w:rPr>
          <w:vertAlign w:val="baseline"/>
          <w:rtl w:val="0"/>
        </w:rPr>
        <w:t xml:space="preserve">Entre as principais características da pesca artesanal podemos apontar o fato de que o pescado deve ser utilizado como forma de subsistência e, no máximo, em venda de comércio local.</w:t>
      </w:r>
    </w:p>
    <w:p w:rsidR="00000000" w:rsidDel="00000000" w:rsidP="00000000" w:rsidRDefault="00000000" w:rsidRPr="00000000" w14:paraId="0000001C">
      <w:pPr>
        <w:tabs>
          <w:tab w:val="left" w:pos="720"/>
        </w:tabs>
        <w:rPr>
          <w:vertAlign w:val="baseline"/>
        </w:rPr>
      </w:pPr>
      <w:r w:rsidDel="00000000" w:rsidR="00000000" w:rsidRPr="00000000">
        <w:rPr>
          <w:vertAlign w:val="baseline"/>
          <w:rtl w:val="0"/>
        </w:rPr>
        <w:t xml:space="preserve"> Olhar a pesca não só como uma atividade comercial é uma forma de evitar mortes desnecessárias e sofrimento ao peixe. Produção social do lugar, como casa e trabalho imbricados, leva em conta o fluir das águas, na observação constante das cheias e das vazantes; </w:t>
      </w:r>
    </w:p>
    <w:p w:rsidR="00000000" w:rsidDel="00000000" w:rsidP="00000000" w:rsidRDefault="00000000" w:rsidRPr="00000000" w14:paraId="0000001D">
      <w:pPr>
        <w:tabs>
          <w:tab w:val="left" w:pos="720"/>
        </w:tabs>
        <w:rPr>
          <w:vertAlign w:val="baseline"/>
        </w:rPr>
      </w:pPr>
      <w:r w:rsidDel="00000000" w:rsidR="00000000" w:rsidRPr="00000000">
        <w:rPr>
          <w:vertAlign w:val="baseline"/>
          <w:rtl w:val="0"/>
        </w:rPr>
        <w:t xml:space="preserve">Em cada época, o pescador artesanal utiliza um arcabouço complexo de conhecimento tradicional para deliberar quais as espécies a que se pode extrair nesse ou naquele momento; problema principal que tem prejudicado os pescadores de água doce e salgada é a dificuldade de escoar seus pescados para o comércio.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3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720"/>
        </w:tabs>
        <w:ind w:left="360" w:firstLine="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0">
      <w:pPr>
        <w:tabs>
          <w:tab w:val="left" w:pos="720"/>
        </w:tabs>
        <w:ind w:left="360" w:firstLine="0"/>
        <w:jc w:val="center"/>
        <w:rPr>
          <w:rFonts w:ascii="Arial" w:cs="Arial" w:eastAsia="Arial" w:hAnsi="Arial"/>
          <w:color w:val="333333"/>
          <w:vertAlign w:val="baseline"/>
        </w:rPr>
      </w:pPr>
      <w:r w:rsidDel="00000000" w:rsidR="00000000" w:rsidRPr="00000000">
        <w:rPr>
          <w:rtl w:val="0"/>
        </w:rPr>
      </w:r>
    </w:p>
    <w:p w:rsidR="00000000" w:rsidDel="00000000" w:rsidP="00000000" w:rsidRDefault="00000000" w:rsidRPr="00000000" w14:paraId="00000021">
      <w:pPr>
        <w:tabs>
          <w:tab w:val="left" w:pos="720"/>
        </w:tabs>
        <w:ind w:left="360" w:firstLine="0"/>
        <w:jc w:val="center"/>
        <w:rPr>
          <w:b w:val="1"/>
          <w:vertAlign w:val="baseline"/>
        </w:rPr>
      </w:pPr>
      <w:r w:rsidDel="00000000" w:rsidR="00000000" w:rsidRPr="00000000">
        <w:rPr>
          <w:rtl w:val="0"/>
        </w:rPr>
      </w:r>
    </w:p>
    <w:p w:rsidR="00000000" w:rsidDel="00000000" w:rsidP="00000000" w:rsidRDefault="00000000" w:rsidRPr="00000000" w14:paraId="00000022">
      <w:pPr>
        <w:tabs>
          <w:tab w:val="left" w:pos="720"/>
        </w:tabs>
        <w:rPr>
          <w:rFonts w:ascii="Arial" w:cs="Arial" w:eastAsia="Arial" w:hAnsi="Arial"/>
          <w:color w:val="202124"/>
          <w:highlight w:val="white"/>
          <w:vertAlign w:val="baseline"/>
        </w:rPr>
      </w:pPr>
      <w:r w:rsidDel="00000000" w:rsidR="00000000" w:rsidRPr="00000000">
        <w:rPr>
          <w:rtl w:val="0"/>
        </w:rPr>
      </w:r>
    </w:p>
    <w:p w:rsidR="00000000" w:rsidDel="00000000" w:rsidP="00000000" w:rsidRDefault="00000000" w:rsidRPr="00000000" w14:paraId="00000023">
      <w:pPr>
        <w:tabs>
          <w:tab w:val="left" w:pos="720"/>
        </w:tabs>
        <w:rPr>
          <w:vertAlign w:val="baseline"/>
        </w:rPr>
      </w:pPr>
      <w:r w:rsidDel="00000000" w:rsidR="00000000" w:rsidRPr="00000000">
        <w:rPr>
          <w:rtl w:val="0"/>
        </w:rPr>
      </w:r>
    </w:p>
    <w:p w:rsidR="00000000" w:rsidDel="00000000" w:rsidP="00000000" w:rsidRDefault="00000000" w:rsidRPr="00000000" w14:paraId="00000024">
      <w:pPr>
        <w:tabs>
          <w:tab w:val="left" w:pos="720"/>
        </w:tabs>
        <w:rPr>
          <w:vertAlign w:val="baseline"/>
        </w:rPr>
      </w:pPr>
      <w:r w:rsidDel="00000000" w:rsidR="00000000" w:rsidRPr="00000000">
        <w:rPr>
          <w:rtl w:val="0"/>
        </w:rPr>
      </w:r>
    </w:p>
    <w:p w:rsidR="00000000" w:rsidDel="00000000" w:rsidP="00000000" w:rsidRDefault="00000000" w:rsidRPr="00000000" w14:paraId="00000025">
      <w:pPr>
        <w:tabs>
          <w:tab w:val="left" w:pos="720"/>
        </w:tabs>
        <w:jc w:val="left"/>
        <w:rPr>
          <w:b w:val="0"/>
          <w:color w:val="333333"/>
          <w:sz w:val="32"/>
          <w:szCs w:val="32"/>
          <w:vertAlign w:val="baseline"/>
        </w:rPr>
      </w:pPr>
      <w:r w:rsidDel="00000000" w:rsidR="00000000" w:rsidRPr="00000000">
        <w:rPr>
          <w:b w:val="1"/>
          <w:color w:val="333333"/>
          <w:sz w:val="32"/>
          <w:szCs w:val="32"/>
          <w:vertAlign w:val="baseline"/>
          <w:rtl w:val="0"/>
        </w:rPr>
        <w:t xml:space="preserve">1.3 Trabalhos Relacionados</w:t>
      </w:r>
      <w:r w:rsidDel="00000000" w:rsidR="00000000" w:rsidRPr="00000000">
        <w:rPr>
          <w:rFonts w:ascii="Arial" w:cs="Arial" w:eastAsia="Arial" w:hAnsi="Arial"/>
          <w:color w:val="333333"/>
          <w:vertAlign w:val="baseline"/>
          <w:rtl w:val="0"/>
        </w:rPr>
        <w:br w:type="textWrapping"/>
      </w:r>
      <w:r w:rsidDel="00000000" w:rsidR="00000000" w:rsidRPr="00000000">
        <w:rPr>
          <w:rtl w:val="0"/>
        </w:rPr>
      </w:r>
    </w:p>
    <w:p w:rsidR="00000000" w:rsidDel="00000000" w:rsidP="00000000" w:rsidRDefault="00000000" w:rsidRPr="00000000" w14:paraId="00000026">
      <w:pPr>
        <w:tabs>
          <w:tab w:val="left" w:pos="720"/>
        </w:tabs>
        <w:rPr>
          <w:vertAlign w:val="baseline"/>
        </w:rPr>
      </w:pPr>
      <w:r w:rsidDel="00000000" w:rsidR="00000000" w:rsidRPr="00000000">
        <w:rPr>
          <w:rFonts w:ascii="Arial" w:cs="Arial" w:eastAsia="Arial" w:hAnsi="Arial"/>
          <w:color w:val="333333"/>
          <w:vertAlign w:val="baseline"/>
          <w:rtl w:val="0"/>
        </w:rPr>
        <w:t xml:space="preserve"> </w:t>
      </w:r>
      <w:r w:rsidDel="00000000" w:rsidR="00000000" w:rsidRPr="00000000">
        <w:rPr>
          <w:vertAlign w:val="baseline"/>
          <w:rtl w:val="0"/>
        </w:rPr>
        <w:t xml:space="preserve">O trabalho aborda o tema vida na aguá, Segundo nossas pesquisas em grupo os moradores da região ribeira, sofrem com a falta de auxilio do governo. A principal causa é a falta de fiscalização dos orgão públicos, que não tomam medidas mais fortes para a preservação do ambiente, que por sua vez sofrem com os impactos da ação humana.</w:t>
      </w:r>
    </w:p>
    <w:p w:rsidR="00000000" w:rsidDel="00000000" w:rsidP="00000000" w:rsidRDefault="00000000" w:rsidRPr="00000000" w14:paraId="00000027">
      <w:pPr>
        <w:tabs>
          <w:tab w:val="left" w:pos="720"/>
        </w:tabs>
        <w:rPr>
          <w:vertAlign w:val="baseline"/>
        </w:rPr>
      </w:pPr>
      <w:r w:rsidDel="00000000" w:rsidR="00000000" w:rsidRPr="00000000">
        <w:rPr>
          <w:vertAlign w:val="baseline"/>
          <w:rtl w:val="0"/>
        </w:rPr>
        <w:t xml:space="preserve">Nosso projeto visa um auxilio para ter controle maior dessas áreas de preservação, contribuindo para que os moradores dessas regiões, tenha mais segurança de exercer sua profissão.</w:t>
      </w:r>
    </w:p>
    <w:p w:rsidR="00000000" w:rsidDel="00000000" w:rsidP="00000000" w:rsidRDefault="00000000" w:rsidRPr="00000000" w14:paraId="00000028">
      <w:pPr>
        <w:tabs>
          <w:tab w:val="left" w:pos="720"/>
        </w:tabs>
        <w:rPr>
          <w:vertAlign w:val="baseline"/>
        </w:rPr>
      </w:pPr>
      <w:r w:rsidDel="00000000" w:rsidR="00000000" w:rsidRPr="00000000">
        <w:rPr>
          <w:vertAlign w:val="baseline"/>
          <w:rtl w:val="0"/>
        </w:rPr>
        <w:t xml:space="preserve">O ponto a ci</w:t>
      </w:r>
      <w:r w:rsidDel="00000000" w:rsidR="00000000" w:rsidRPr="00000000">
        <w:rPr>
          <w:rtl w:val="0"/>
        </w:rPr>
        <w:t xml:space="preserve">ta</w:t>
      </w:r>
      <w:r w:rsidDel="00000000" w:rsidR="00000000" w:rsidRPr="00000000">
        <w:rPr>
          <w:vertAlign w:val="baseline"/>
          <w:rtl w:val="0"/>
        </w:rPr>
        <w:t xml:space="preserve">do por nossa pesquisa é a pesca comercial, que tem afetado é muito na recuperação da natureza, pois os moradores sabem em que época ocorre a reprodução das espécies, não pescando nesses meses, mas a pesca de grande porte não olha para esse lado, prejudicando não so a natureza, mas aqueles que precisam dela para viver. </w:t>
      </w:r>
    </w:p>
    <w:p w:rsidR="00000000" w:rsidDel="00000000" w:rsidP="00000000" w:rsidRDefault="00000000" w:rsidRPr="00000000" w14:paraId="00000029">
      <w:pPr>
        <w:tabs>
          <w:tab w:val="left" w:pos="720"/>
        </w:tabs>
        <w:rPr>
          <w:vertAlign w:val="baseline"/>
        </w:rPr>
      </w:pPr>
      <w:r w:rsidDel="00000000" w:rsidR="00000000" w:rsidRPr="00000000">
        <w:rPr>
          <w:rtl w:val="0"/>
        </w:rPr>
      </w:r>
    </w:p>
    <w:p w:rsidR="00000000" w:rsidDel="00000000" w:rsidP="00000000" w:rsidRDefault="00000000" w:rsidRPr="00000000" w14:paraId="0000002A">
      <w:pPr>
        <w:tabs>
          <w:tab w:val="left" w:pos="720"/>
        </w:tabs>
        <w:rPr>
          <w:rFonts w:ascii="Arial" w:cs="Arial" w:eastAsia="Arial" w:hAnsi="Arial"/>
          <w:color w:val="333333"/>
          <w:vertAlign w:val="baseline"/>
        </w:rPr>
      </w:pPr>
      <w:r w:rsidDel="00000000" w:rsidR="00000000" w:rsidRPr="00000000">
        <w:rPr>
          <w:rtl w:val="0"/>
        </w:rPr>
      </w:r>
    </w:p>
    <w:p w:rsidR="00000000" w:rsidDel="00000000" w:rsidP="00000000" w:rsidRDefault="00000000" w:rsidRPr="00000000" w14:paraId="0000002B">
      <w:pPr>
        <w:tabs>
          <w:tab w:val="left" w:pos="720"/>
        </w:tabs>
        <w:jc w:val="left"/>
        <w:rPr>
          <w:rFonts w:ascii="Arial" w:cs="Arial" w:eastAsia="Arial" w:hAnsi="Arial"/>
          <w:b w:val="1"/>
          <w:color w:val="333333"/>
          <w:vertAlign w:val="baseline"/>
        </w:rPr>
      </w:pPr>
      <w:r w:rsidDel="00000000" w:rsidR="00000000" w:rsidRPr="00000000">
        <w:rPr>
          <w:b w:val="1"/>
          <w:color w:val="333333"/>
          <w:sz w:val="32"/>
          <w:szCs w:val="32"/>
          <w:vertAlign w:val="baseline"/>
          <w:rtl w:val="0"/>
        </w:rPr>
        <w:t xml:space="preserve">1.4 Contribuição</w:t>
      </w:r>
      <w:r w:rsidDel="00000000" w:rsidR="00000000" w:rsidRPr="00000000">
        <w:rPr>
          <w:rFonts w:ascii="Arial" w:cs="Arial" w:eastAsia="Arial" w:hAnsi="Arial"/>
          <w:b w:val="1"/>
          <w:color w:val="333333"/>
          <w:vertAlign w:val="baseline"/>
          <w:rtl w:val="0"/>
        </w:rPr>
        <w:t xml:space="preserve">:</w:t>
      </w:r>
    </w:p>
    <w:p w:rsidR="00000000" w:rsidDel="00000000" w:rsidP="00000000" w:rsidRDefault="00000000" w:rsidRPr="00000000" w14:paraId="0000002C">
      <w:pPr>
        <w:tabs>
          <w:tab w:val="left" w:pos="720"/>
        </w:tabs>
        <w:jc w:val="left"/>
        <w:rPr>
          <w:rFonts w:ascii="Arial" w:cs="Arial" w:eastAsia="Arial" w:hAnsi="Arial"/>
          <w:b w:val="1"/>
          <w:color w:val="333333"/>
          <w:vertAlign w:val="baseline"/>
        </w:rPr>
      </w:pPr>
      <w:r w:rsidDel="00000000" w:rsidR="00000000" w:rsidRPr="00000000">
        <w:rPr>
          <w:rtl w:val="0"/>
        </w:rPr>
      </w:r>
    </w:p>
    <w:p w:rsidR="00000000" w:rsidDel="00000000" w:rsidP="00000000" w:rsidRDefault="00000000" w:rsidRPr="00000000" w14:paraId="0000002D">
      <w:pPr>
        <w:tabs>
          <w:tab w:val="left" w:pos="720"/>
        </w:tabs>
        <w:rPr>
          <w:vertAlign w:val="baseline"/>
        </w:rPr>
      </w:pPr>
      <w:r w:rsidDel="00000000" w:rsidR="00000000" w:rsidRPr="00000000">
        <w:rPr>
          <w:vertAlign w:val="baseline"/>
          <w:rtl w:val="0"/>
        </w:rPr>
        <w:t xml:space="preserve">Nosso projeto aborda de forma pratica, como que os pescadores através de um aplicativo móvel podem contribuir para o meio ambiente, ajudar da melhora de sua renda mensal, incentivar o uso consciente da natureza, visando o foco da sustentabilidade. </w:t>
      </w:r>
    </w:p>
    <w:p w:rsidR="00000000" w:rsidDel="00000000" w:rsidP="00000000" w:rsidRDefault="00000000" w:rsidRPr="00000000" w14:paraId="0000002E">
      <w:pPr>
        <w:tabs>
          <w:tab w:val="left" w:pos="720"/>
        </w:tabs>
        <w:rPr>
          <w:vertAlign w:val="baseline"/>
        </w:rPr>
      </w:pPr>
      <w:r w:rsidDel="00000000" w:rsidR="00000000" w:rsidRPr="00000000">
        <w:rPr>
          <w:vertAlign w:val="baseline"/>
          <w:rtl w:val="0"/>
        </w:rPr>
        <w:t xml:space="preserve">A finalidade central do aplicativo é permitir que o consumidor faça compras de maneira rápida e fácil, recebendo o produtos que os pescadores irão produzir em casa. Antes desse meio, os produtores, tinham que se locomover para os centros e assim tentar vender seu produto, mas através do aplicativo ele encontrará os clientes de forma mais eficiente e com a taxa de compra mais elevada. Outro quesito é o cuidado que queremos levar com a natureza, pois os pescadores tem essa consciência, que se retiramos de forma descontrolada, pensando que o recurso não terá fim, isso vai levar muitas espécies e animais a extinção. </w:t>
      </w:r>
    </w:p>
    <w:p w:rsidR="00000000" w:rsidDel="00000000" w:rsidP="00000000" w:rsidRDefault="00000000" w:rsidRPr="00000000" w14:paraId="0000002F">
      <w:pPr>
        <w:tabs>
          <w:tab w:val="left" w:pos="720"/>
        </w:tabs>
        <w:rPr>
          <w:vertAlign w:val="baseline"/>
        </w:rPr>
      </w:pPr>
      <w:r w:rsidDel="00000000" w:rsidR="00000000" w:rsidRPr="00000000">
        <w:rPr>
          <w:vertAlign w:val="baseline"/>
          <w:rtl w:val="0"/>
        </w:rPr>
        <w:t xml:space="preserve">Pensando nisto, proporcionamos o acesso a criação da carteira de pesca, pelo o aplicativo o pescador artesanal poderá cadastrar e fazer sua atividade regularizada.</w:t>
      </w:r>
    </w:p>
    <w:p w:rsidR="00000000" w:rsidDel="00000000" w:rsidP="00000000" w:rsidRDefault="00000000" w:rsidRPr="00000000" w14:paraId="00000030">
      <w:pPr>
        <w:tabs>
          <w:tab w:val="left" w:pos="720"/>
        </w:tabs>
        <w:rPr>
          <w:rFonts w:ascii="Arial" w:cs="Arial" w:eastAsia="Arial" w:hAnsi="Arial"/>
          <w:color w:val="202124"/>
          <w:highlight w:val="white"/>
          <w:vertAlign w:val="baseline"/>
        </w:rPr>
      </w:pP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3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hyperlink r:id="r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https://www.brasildefato.com.br/2020/04/01/parados-pelo-coronavirus-pescadores-artesanais-temem-nao-receber-auxilio-do-governo</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hyperlink r:id="rId1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https://pt.wikipedia.org/wiki/Brasil</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https://www.scielo.br/scielo.php?pid=S0103-40142005000200010&amp;script=sci_arttext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30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720"/>
        </w:tabs>
        <w:rPr>
          <w:rFonts w:ascii="Arial" w:cs="Arial" w:eastAsia="Arial" w:hAnsi="Arial"/>
          <w:color w:val="202124"/>
          <w:highlight w:val="white"/>
          <w:vertAlign w:val="baseline"/>
        </w:rPr>
      </w:pPr>
      <w:r w:rsidDel="00000000" w:rsidR="00000000" w:rsidRPr="00000000">
        <w:rPr>
          <w:rtl w:val="0"/>
        </w:rPr>
      </w:r>
    </w:p>
    <w:p w:rsidR="00000000" w:rsidDel="00000000" w:rsidP="00000000" w:rsidRDefault="00000000" w:rsidRPr="00000000" w14:paraId="00000038">
      <w:pPr>
        <w:tabs>
          <w:tab w:val="left" w:pos="72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tabs>
          <w:tab w:val="left" w:pos="720"/>
        </w:tabs>
        <w:rPr>
          <w:rFonts w:ascii="Arial" w:cs="Arial" w:eastAsia="Arial" w:hAnsi="Arial"/>
          <w:color w:val="333333"/>
          <w:vertAlign w:val="baseline"/>
        </w:rPr>
      </w:pPr>
      <w:r w:rsidDel="00000000" w:rsidR="00000000" w:rsidRPr="00000000">
        <w:rPr>
          <w:rtl w:val="0"/>
        </w:rPr>
      </w:r>
    </w:p>
    <w:p w:rsidR="00000000" w:rsidDel="00000000" w:rsidP="00000000" w:rsidRDefault="00000000" w:rsidRPr="00000000" w14:paraId="0000003A">
      <w:pPr>
        <w:tabs>
          <w:tab w:val="left" w:pos="720"/>
        </w:tabs>
        <w:rPr>
          <w:vertAlign w:val="baseline"/>
        </w:rPr>
      </w:pPr>
      <w:r w:rsidDel="00000000" w:rsidR="00000000" w:rsidRPr="00000000">
        <w:rPr>
          <w:rtl w:val="0"/>
        </w:rPr>
      </w:r>
    </w:p>
    <w:p w:rsidR="00000000" w:rsidDel="00000000" w:rsidP="00000000" w:rsidRDefault="00000000" w:rsidRPr="00000000" w14:paraId="0000003B">
      <w:pPr>
        <w:tabs>
          <w:tab w:val="left" w:pos="720"/>
        </w:tabs>
        <w:rPr>
          <w:vertAlign w:val="baseline"/>
        </w:rPr>
      </w:pPr>
      <w:r w:rsidDel="00000000" w:rsidR="00000000" w:rsidRPr="00000000">
        <w:rPr>
          <w:rtl w:val="0"/>
        </w:rPr>
      </w:r>
    </w:p>
    <w:p w:rsidR="00000000" w:rsidDel="00000000" w:rsidP="00000000" w:rsidRDefault="00000000" w:rsidRPr="00000000" w14:paraId="0000003C">
      <w:pPr>
        <w:tabs>
          <w:tab w:val="left" w:pos="720"/>
        </w:tabs>
        <w:rPr>
          <w:rFonts w:ascii="Arial" w:cs="Arial" w:eastAsia="Arial" w:hAnsi="Arial"/>
          <w:color w:val="333333"/>
          <w:vertAlign w:val="baseline"/>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tl w:val="0"/>
        </w:rPr>
      </w:r>
    </w:p>
    <w:sectPr>
      <w:headerReference r:id="rId14" w:type="default"/>
      <w:headerReference r:id="rId15" w:type="even"/>
      <w:footerReference r:id="rId16" w:type="first"/>
      <w:footerReference r:id="rId17"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Georgia"/>
  <w:font w:name="Courier New"/>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left" w:pos="720"/>
      </w:tabs>
      <w:rPr>
        <w:vertAlign w:val="baseline"/>
      </w:rPr>
    </w:pPr>
    <w:r w:rsidDel="00000000" w:rsidR="00000000" w:rsidRPr="00000000">
      <w:rPr>
        <w:rtl w:val="0"/>
      </w:rPr>
    </w:r>
  </w:p>
  <w:p w:rsidR="00000000" w:rsidDel="00000000" w:rsidP="00000000" w:rsidRDefault="00000000" w:rsidRPr="00000000" w14:paraId="0000003F">
    <w:pPr>
      <w:tabs>
        <w:tab w:val="left" w:pos="720"/>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left" w:pos="720"/>
      </w:tabs>
      <w:rPr>
        <w:vertAlign w:val="baseline"/>
      </w:rPr>
    </w:pPr>
    <w:r w:rsidDel="00000000" w:rsidR="00000000" w:rsidRPr="00000000">
      <w:rPr>
        <w:rtl w:val="0"/>
      </w:rPr>
    </w:r>
  </w:p>
  <w:p w:rsidR="00000000" w:rsidDel="00000000" w:rsidP="00000000" w:rsidRDefault="00000000" w:rsidRPr="00000000" w14:paraId="00000043">
    <w:pPr>
      <w:tabs>
        <w:tab w:val="left" w:pos="720"/>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46">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75" w:hanging="360"/>
      </w:pPr>
      <w:rPr>
        <w:vertAlign w:val="baseline"/>
      </w:rPr>
    </w:lvl>
    <w:lvl w:ilvl="1">
      <w:start w:val="1"/>
      <w:numFmt w:val="lowerLetter"/>
      <w:lvlText w:val="%2."/>
      <w:lvlJc w:val="left"/>
      <w:pPr>
        <w:ind w:left="1395" w:hanging="360"/>
      </w:pPr>
      <w:rPr>
        <w:vertAlign w:val="baseline"/>
      </w:rPr>
    </w:lvl>
    <w:lvl w:ilvl="2">
      <w:start w:val="1"/>
      <w:numFmt w:val="lowerRoman"/>
      <w:lvlText w:val="%3."/>
      <w:lvlJc w:val="right"/>
      <w:pPr>
        <w:ind w:left="2115" w:hanging="180"/>
      </w:pPr>
      <w:rPr>
        <w:vertAlign w:val="baseline"/>
      </w:rPr>
    </w:lvl>
    <w:lvl w:ilvl="3">
      <w:start w:val="1"/>
      <w:numFmt w:val="decimal"/>
      <w:lvlText w:val="%4."/>
      <w:lvlJc w:val="left"/>
      <w:pPr>
        <w:ind w:left="2835" w:hanging="360"/>
      </w:pPr>
      <w:rPr>
        <w:vertAlign w:val="baseline"/>
      </w:rPr>
    </w:lvl>
    <w:lvl w:ilvl="4">
      <w:start w:val="1"/>
      <w:numFmt w:val="lowerLetter"/>
      <w:lvlText w:val="%5."/>
      <w:lvlJc w:val="left"/>
      <w:pPr>
        <w:ind w:left="3555" w:hanging="360"/>
      </w:pPr>
      <w:rPr>
        <w:vertAlign w:val="baseline"/>
      </w:rPr>
    </w:lvl>
    <w:lvl w:ilvl="5">
      <w:start w:val="1"/>
      <w:numFmt w:val="lowerRoman"/>
      <w:lvlText w:val="%6."/>
      <w:lvlJc w:val="right"/>
      <w:pPr>
        <w:ind w:left="4275" w:hanging="180"/>
      </w:pPr>
      <w:rPr>
        <w:vertAlign w:val="baseline"/>
      </w:rPr>
    </w:lvl>
    <w:lvl w:ilvl="6">
      <w:start w:val="1"/>
      <w:numFmt w:val="decimal"/>
      <w:lvlText w:val="%7."/>
      <w:lvlJc w:val="left"/>
      <w:pPr>
        <w:ind w:left="4995" w:hanging="360"/>
      </w:pPr>
      <w:rPr>
        <w:vertAlign w:val="baseline"/>
      </w:rPr>
    </w:lvl>
    <w:lvl w:ilvl="7">
      <w:start w:val="1"/>
      <w:numFmt w:val="lowerLetter"/>
      <w:lvlText w:val="%8."/>
      <w:lvlJc w:val="left"/>
      <w:pPr>
        <w:ind w:left="5715" w:hanging="360"/>
      </w:pPr>
      <w:rPr>
        <w:vertAlign w:val="baseline"/>
      </w:rPr>
    </w:lvl>
    <w:lvl w:ilvl="8">
      <w:start w:val="1"/>
      <w:numFmt w:val="lowerRoman"/>
      <w:lvlText w:val="%9."/>
      <w:lvlJc w:val="right"/>
      <w:pPr>
        <w:ind w:left="6435"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asildefato.com.br/2020/03/30/aprovado-no-senado-auxilio-emergencial-de-ate-r-1-200-vai-a-sancao-de-bolsonaro" TargetMode="External"/><Relationship Id="rId10" Type="http://schemas.openxmlformats.org/officeDocument/2006/relationships/hyperlink" Target="https://www.brasildefato.com.br/minuto-a-minuto/coronavirus-no-brasil" TargetMode="External"/><Relationship Id="rId13" Type="http://schemas.openxmlformats.org/officeDocument/2006/relationships/hyperlink" Target="https://pt.wikipedia.org/wiki/Brasil" TargetMode="External"/><Relationship Id="rId12" Type="http://schemas.openxmlformats.org/officeDocument/2006/relationships/hyperlink" Target="https://www.brasildefato.com.br/2020/04/01/parados-pelo-coronavirus-pescadores-artesanais-temem-nao-receber-auxilio-do-gover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